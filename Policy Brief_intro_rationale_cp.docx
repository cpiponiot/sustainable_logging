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BECC3" w14:textId="77777777" w:rsidR="002C66DE" w:rsidRDefault="00C349F8">
      <w:r>
        <w:t xml:space="preserve">Policy </w:t>
      </w:r>
      <w:proofErr w:type="spellStart"/>
      <w:r>
        <w:t>Brief</w:t>
      </w:r>
      <w:proofErr w:type="spellEnd"/>
    </w:p>
    <w:p w14:paraId="4786BFEB" w14:textId="77777777" w:rsidR="00C349F8" w:rsidRDefault="00C349F8"/>
    <w:p w14:paraId="177D745D" w14:textId="77777777" w:rsidR="00C349F8" w:rsidRDefault="00C349F8">
      <w:r>
        <w:t>Intro</w:t>
      </w:r>
    </w:p>
    <w:p w14:paraId="42E5CD08" w14:textId="73998B76" w:rsidR="00C349F8" w:rsidRDefault="00C349F8">
      <w:r>
        <w:t xml:space="preserve">Depuis les années 70, le </w:t>
      </w:r>
      <w:proofErr w:type="spellStart"/>
      <w:r>
        <w:t>selective</w:t>
      </w:r>
      <w:proofErr w:type="spellEnd"/>
      <w:r>
        <w:t xml:space="preserve"> </w:t>
      </w:r>
      <w:proofErr w:type="spellStart"/>
      <w:r>
        <w:t>logging</w:t>
      </w:r>
      <w:proofErr w:type="spellEnd"/>
      <w:r>
        <w:t xml:space="preserve"> s’est imposé comme le principal système sylvicole en région tropical</w:t>
      </w:r>
      <w:ins w:id="0" w:author="Camille Piponiot" w:date="2019-06-13T11:50:00Z">
        <w:r w:rsidR="00C8786B">
          <w:t>e</w:t>
        </w:r>
      </w:ins>
      <w:r>
        <w:t>. Ce système</w:t>
      </w:r>
      <w:del w:id="1" w:author="Camille Piponiot" w:date="2019-06-17T15:26:00Z">
        <w:r w:rsidDel="00CA2EAB">
          <w:delText>s</w:delText>
        </w:r>
      </w:del>
      <w:r>
        <w:t xml:space="preserve"> est basé sur des règles très simple</w:t>
      </w:r>
      <w:ins w:id="2" w:author="Camille Piponiot" w:date="2019-06-13T11:50:00Z">
        <w:r w:rsidR="00C8786B">
          <w:t>s</w:t>
        </w:r>
      </w:ins>
      <w:r>
        <w:t> : l’exploitation de quelques arbres commerciaux ayant atteint un diamètre minimum et une durée de rotation en général entre 25 et 35 ans. Au cours de ces années,  de nombreuses études ont montré qu’en général la durée du cycle et les intensités d’exploitation étaient insuffisantes pour reconstituer le stock commercial dans la durée du cycle de 30-35 ans. Les techniques dites à faibles impact visant à réduire les dégâts d’exploitation dans l’espoir d’améliorer la régénération et la croissance des arb</w:t>
      </w:r>
      <w:r w:rsidR="001A06A3">
        <w:t>r</w:t>
      </w:r>
      <w:r>
        <w:t xml:space="preserve">es ont également montré leur limite. Le </w:t>
      </w:r>
      <w:proofErr w:type="spellStart"/>
      <w:r>
        <w:t>selective</w:t>
      </w:r>
      <w:proofErr w:type="spellEnd"/>
      <w:r>
        <w:t xml:space="preserve"> </w:t>
      </w:r>
      <w:proofErr w:type="spellStart"/>
      <w:r>
        <w:t>logging</w:t>
      </w:r>
      <w:proofErr w:type="spellEnd"/>
      <w:r>
        <w:t xml:space="preserve"> reste en vigueur parce qu’il existe encore plusieurs centaines de millions d’ha de forêt primaire notamment en </w:t>
      </w:r>
      <w:del w:id="3" w:author="Camille Piponiot" w:date="2019-06-12T10:47:00Z">
        <w:r w:rsidDel="000C5CCB">
          <w:delText>amazonie</w:delText>
        </w:r>
      </w:del>
      <w:ins w:id="4" w:author="Camille Piponiot" w:date="2019-06-12T10:47:00Z">
        <w:r w:rsidR="000C5CCB">
          <w:t>Amazonie</w:t>
        </w:r>
      </w:ins>
      <w:r>
        <w:t xml:space="preserve"> et dans le bassin du Congo. Cependant, sur le long terme, un tel système ne s</w:t>
      </w:r>
      <w:r w:rsidR="000C5CCB">
        <w:t>au</w:t>
      </w:r>
      <w:r>
        <w:t xml:space="preserve">rait répondre sur le long terme à la demande en bois croissante </w:t>
      </w:r>
      <w:r w:rsidR="001A06A3">
        <w:t xml:space="preserve">du marché et notamment des marchés internes et régionaux des bois tropicaux. L’Amazonie abrite encore entre 300 et 400 millions d’ha de forêt </w:t>
      </w:r>
      <w:del w:id="5" w:author="Camille Piponiot" w:date="2019-06-13T11:51:00Z">
        <w:r w:rsidR="001A06A3" w:rsidDel="00C8786B">
          <w:delText>primaire</w:delText>
        </w:r>
      </w:del>
      <w:ins w:id="6" w:author="Camille Piponiot" w:date="2019-06-13T11:51:00Z">
        <w:r w:rsidR="00C8786B">
          <w:t>intacte</w:t>
        </w:r>
      </w:ins>
      <w:r w:rsidR="001A06A3">
        <w:t xml:space="preserve">, dont environ </w:t>
      </w:r>
      <w:commentRangeStart w:id="7"/>
      <w:r w:rsidR="001A06A3">
        <w:t xml:space="preserve">200 </w:t>
      </w:r>
      <w:commentRangeEnd w:id="7"/>
      <w:r w:rsidR="000C5CCB">
        <w:rPr>
          <w:rStyle w:val="Marquedecommentaire"/>
        </w:rPr>
        <w:commentReference w:id="7"/>
      </w:r>
      <w:r w:rsidR="001A06A3">
        <w:t xml:space="preserve">millions avec une </w:t>
      </w:r>
      <w:del w:id="8" w:author="Camille Piponiot" w:date="2019-06-12T10:47:00Z">
        <w:r w:rsidR="001A06A3" w:rsidDel="000C5CCB">
          <w:delText>capacite</w:delText>
        </w:r>
      </w:del>
      <w:ins w:id="9" w:author="Camille Piponiot" w:date="2019-06-12T10:47:00Z">
        <w:r w:rsidR="000C5CCB">
          <w:t>capacité</w:t>
        </w:r>
      </w:ins>
      <w:r w:rsidR="001A06A3">
        <w:t xml:space="preserve"> de production (ac</w:t>
      </w:r>
      <w:r w:rsidR="000C5CCB">
        <w:t>c</w:t>
      </w:r>
      <w:r w:rsidR="001A06A3">
        <w:t>essible par les routes</w:t>
      </w:r>
      <w:ins w:id="10" w:author="Camille Piponiot" w:date="2019-06-12T10:47:00Z">
        <w:r w:rsidR="000C5CCB">
          <w:t>, hors zones protégées</w:t>
        </w:r>
      </w:ins>
      <w:del w:id="11" w:author="Camille Piponiot" w:date="2019-06-12T10:47:00Z">
        <w:r w:rsidR="001A06A3" w:rsidDel="000C5CCB">
          <w:delText xml:space="preserve"> etc..</w:delText>
        </w:r>
      </w:del>
      <w:r w:rsidR="001A06A3">
        <w:t xml:space="preserve">). Ce papier a pour principal objectif de montrer les limites de </w:t>
      </w:r>
      <w:bookmarkStart w:id="12" w:name="_GoBack"/>
      <w:bookmarkEnd w:id="12"/>
      <w:r w:rsidR="001A06A3">
        <w:t>l’exploitation sélective à répondre sur le long terme et de façon durable à la demande en bois en Amazonie et de donner des pistes d’alternatives à entreprendre dès maintenant</w:t>
      </w:r>
      <w:ins w:id="13" w:author="Camille Piponiot" w:date="2019-06-13T11:52:00Z">
        <w:r w:rsidR="00C8786B">
          <w:t>. Ces initiatives pourraient s’inscrire</w:t>
        </w:r>
      </w:ins>
      <w:ins w:id="14" w:author="Camille Piponiot" w:date="2019-06-17T15:39:00Z">
        <w:r w:rsidR="008849BF">
          <w:t xml:space="preserve"> </w:t>
        </w:r>
      </w:ins>
      <w:del w:id="15" w:author="Camille Piponiot" w:date="2019-06-13T11:52:00Z">
        <w:r w:rsidR="001A06A3" w:rsidDel="00C8786B">
          <w:delText xml:space="preserve"> </w:delText>
        </w:r>
      </w:del>
      <w:r w:rsidR="001A06A3">
        <w:t xml:space="preserve">dans le cadre d’une transition forestière qui nous </w:t>
      </w:r>
      <w:del w:id="16" w:author="Camille Piponiot" w:date="2019-06-13T11:51:00Z">
        <w:r w:rsidR="001A06A3" w:rsidDel="00C8786B">
          <w:delText xml:space="preserve">parait </w:delText>
        </w:r>
      </w:del>
      <w:ins w:id="17" w:author="Camille Piponiot" w:date="2019-06-13T11:51:00Z">
        <w:r w:rsidR="00C8786B">
          <w:t xml:space="preserve">paraît </w:t>
        </w:r>
      </w:ins>
      <w:r w:rsidR="001A06A3">
        <w:t>urgente à initier afin de conserver la forêt amazonienne.</w:t>
      </w:r>
      <w:del w:id="18" w:author="Camille Piponiot" w:date="2019-06-17T15:58:00Z">
        <w:r w:rsidR="001A06A3" w:rsidDel="008849BF">
          <w:delText xml:space="preserve"> </w:delText>
        </w:r>
      </w:del>
      <w:r w:rsidR="001A06A3">
        <w:t xml:space="preserve"> Notre étude a testé plusieurs scénarios d’exploitation sélective en faisant varier trois principales variables = durée du cycle, intensité d’exploitation et pool d’espèces commerciales. Nous avons ainsi identifié</w:t>
      </w:r>
      <w:del w:id="19" w:author="Camille Piponiot" w:date="2019-06-13T11:52:00Z">
        <w:r w:rsidR="001A06A3" w:rsidDel="00C8786B">
          <w:delText>es</w:delText>
        </w:r>
      </w:del>
      <w:r w:rsidR="001A06A3">
        <w:t xml:space="preserve"> sous quelles conditions le </w:t>
      </w:r>
      <w:proofErr w:type="spellStart"/>
      <w:r w:rsidR="001A06A3">
        <w:t>selective</w:t>
      </w:r>
      <w:proofErr w:type="spellEnd"/>
      <w:r w:rsidR="001A06A3">
        <w:t xml:space="preserve"> </w:t>
      </w:r>
      <w:proofErr w:type="spellStart"/>
      <w:r w:rsidR="001A06A3">
        <w:t>logging</w:t>
      </w:r>
      <w:proofErr w:type="spellEnd"/>
      <w:r w:rsidR="001A06A3">
        <w:t xml:space="preserve"> était durable d’un point de vue de la production de bois et quelle était sa capacité de production </w:t>
      </w:r>
      <w:commentRangeStart w:id="20"/>
      <w:r w:rsidR="001A06A3">
        <w:t xml:space="preserve">vis-à-vis de la demande en bois (10, 20 ou 30 Millions m3/an). </w:t>
      </w:r>
      <w:commentRangeEnd w:id="20"/>
      <w:r w:rsidR="00C8786B">
        <w:rPr>
          <w:rStyle w:val="Marquedecommentaire"/>
        </w:rPr>
        <w:commentReference w:id="20"/>
      </w:r>
    </w:p>
    <w:p w14:paraId="04F77D0F" w14:textId="5C47A86C" w:rsidR="001A06A3" w:rsidRDefault="001A06A3">
      <w:r>
        <w:t xml:space="preserve">Ce papier présente tout d’abord quelques éléments de contexte propres à la production de bois d’œuvre en </w:t>
      </w:r>
      <w:del w:id="21" w:author="Camille Piponiot" w:date="2019-06-12T10:57:00Z">
        <w:r w:rsidDel="002C66DE">
          <w:delText>amazonie</w:delText>
        </w:r>
      </w:del>
      <w:ins w:id="22" w:author="Camille Piponiot" w:date="2019-06-12T10:57:00Z">
        <w:r w:rsidR="002C66DE">
          <w:t>Amazonie</w:t>
        </w:r>
      </w:ins>
      <w:r>
        <w:t xml:space="preserve"> et aux études réalisées </w:t>
      </w:r>
      <w:r w:rsidR="00CA7228">
        <w:t xml:space="preserve">sur la durabilité du système, nous </w:t>
      </w:r>
      <w:del w:id="23" w:author="Camille Piponiot" w:date="2019-06-12T10:57:00Z">
        <w:r w:rsidR="00CA7228" w:rsidDel="002C66DE">
          <w:delText>présnetreons</w:delText>
        </w:r>
      </w:del>
      <w:ins w:id="24" w:author="Camille Piponiot" w:date="2019-06-12T10:57:00Z">
        <w:r w:rsidR="002C66DE">
          <w:t>présenterons</w:t>
        </w:r>
      </w:ins>
      <w:r w:rsidR="00CA7228">
        <w:t xml:space="preserve"> ensuite les résultats des différents scénarios testés</w:t>
      </w:r>
      <w:ins w:id="25" w:author="Camille Piponiot" w:date="2019-06-13T11:55:00Z">
        <w:r w:rsidR="00F570EF">
          <w:t>,</w:t>
        </w:r>
      </w:ins>
      <w:r w:rsidR="00CA7228">
        <w:t xml:space="preserve"> enfin nous proposons des pistes d’alternative de transition forestière en </w:t>
      </w:r>
      <w:del w:id="26" w:author="Camille Piponiot" w:date="2019-06-12T10:57:00Z">
        <w:r w:rsidR="00CA7228" w:rsidDel="002C66DE">
          <w:delText>amazonie</w:delText>
        </w:r>
      </w:del>
      <w:ins w:id="27" w:author="Camille Piponiot" w:date="2019-06-12T10:57:00Z">
        <w:r w:rsidR="002C66DE">
          <w:t>Amazonie</w:t>
        </w:r>
      </w:ins>
      <w:r w:rsidR="00CA7228">
        <w:t>.</w:t>
      </w:r>
    </w:p>
    <w:sectPr w:rsidR="001A06A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Camille Piponiot" w:date="2019-06-12T10:45:00Z" w:initials="CP">
    <w:p w14:paraId="06839787" w14:textId="77777777" w:rsidR="000C5CCB" w:rsidRDefault="000C5CCB">
      <w:pPr>
        <w:pStyle w:val="Commentaire"/>
      </w:pPr>
      <w:r>
        <w:rPr>
          <w:rStyle w:val="Marquedecommentaire"/>
        </w:rPr>
        <w:annotationRef/>
      </w:r>
      <w:proofErr w:type="gramStart"/>
      <w:r>
        <w:t>à</w:t>
      </w:r>
      <w:proofErr w:type="gramEnd"/>
      <w:r>
        <w:t xml:space="preserve"> </w:t>
      </w:r>
      <w:r w:rsidR="00C8786B">
        <w:t>vérifier</w:t>
      </w:r>
      <w:r>
        <w:t xml:space="preserve"> mais surement moins, les 190Mha estimés </w:t>
      </w:r>
      <w:r w:rsidR="00C8786B">
        <w:t>précédemment</w:t>
      </w:r>
      <w:r>
        <w:t xml:space="preserve"> prenaient aussi en </w:t>
      </w:r>
      <w:r w:rsidR="00C8786B">
        <w:t>compte les</w:t>
      </w:r>
      <w:r>
        <w:t xml:space="preserve"> forêts dégradées</w:t>
      </w:r>
    </w:p>
  </w:comment>
  <w:comment w:id="20" w:author="Camille Piponiot" w:date="2019-06-13T11:53:00Z" w:initials="CP">
    <w:p w14:paraId="0158B8D0" w14:textId="77777777" w:rsidR="00C8786B" w:rsidRDefault="00C8786B">
      <w:pPr>
        <w:pStyle w:val="Commentaire"/>
      </w:pPr>
      <w:r>
        <w:rPr>
          <w:rStyle w:val="Marquedecommentaire"/>
        </w:rPr>
        <w:annotationRef/>
      </w:r>
      <w:r>
        <w:t xml:space="preserve">Comment est-ce que la demande en bois d’incérerait ici ? Juste en comparaison ? Quelle valeur prendre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839787" w15:done="0"/>
  <w15:commentEx w15:paraId="0158B8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mille Piponiot">
    <w15:presenceInfo w15:providerId="AD" w15:userId="S-1-5-21-3992190984-3730263522-381638147-113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F8"/>
    <w:rsid w:val="000C31DC"/>
    <w:rsid w:val="000C5CCB"/>
    <w:rsid w:val="001713CB"/>
    <w:rsid w:val="001A06A3"/>
    <w:rsid w:val="002C66DE"/>
    <w:rsid w:val="00486887"/>
    <w:rsid w:val="006E18F4"/>
    <w:rsid w:val="00843720"/>
    <w:rsid w:val="008849BF"/>
    <w:rsid w:val="009400FC"/>
    <w:rsid w:val="00B36D7F"/>
    <w:rsid w:val="00B80DDE"/>
    <w:rsid w:val="00BF54E3"/>
    <w:rsid w:val="00C349F8"/>
    <w:rsid w:val="00C8786B"/>
    <w:rsid w:val="00CA2EAB"/>
    <w:rsid w:val="00CA7228"/>
    <w:rsid w:val="00F570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3244"/>
  <w15:docId w15:val="{77E504EB-CEA9-417C-A8F9-EB0F3E719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fr-FR" w:eastAsia="fr-F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C5CCB"/>
    <w:rPr>
      <w:sz w:val="16"/>
      <w:szCs w:val="16"/>
    </w:rPr>
  </w:style>
  <w:style w:type="paragraph" w:styleId="Commentaire">
    <w:name w:val="annotation text"/>
    <w:basedOn w:val="Normal"/>
    <w:link w:val="CommentaireCar"/>
    <w:uiPriority w:val="99"/>
    <w:semiHidden/>
    <w:unhideWhenUsed/>
    <w:rsid w:val="000C5CCB"/>
    <w:rPr>
      <w:sz w:val="20"/>
      <w:szCs w:val="20"/>
    </w:rPr>
  </w:style>
  <w:style w:type="character" w:customStyle="1" w:styleId="CommentaireCar">
    <w:name w:val="Commentaire Car"/>
    <w:basedOn w:val="Policepardfaut"/>
    <w:link w:val="Commentaire"/>
    <w:uiPriority w:val="99"/>
    <w:semiHidden/>
    <w:rsid w:val="000C5CCB"/>
    <w:rPr>
      <w:sz w:val="20"/>
      <w:szCs w:val="20"/>
    </w:rPr>
  </w:style>
  <w:style w:type="paragraph" w:styleId="Objetducommentaire">
    <w:name w:val="annotation subject"/>
    <w:basedOn w:val="Commentaire"/>
    <w:next w:val="Commentaire"/>
    <w:link w:val="ObjetducommentaireCar"/>
    <w:uiPriority w:val="99"/>
    <w:semiHidden/>
    <w:unhideWhenUsed/>
    <w:rsid w:val="000C5CCB"/>
    <w:rPr>
      <w:b/>
      <w:bCs/>
    </w:rPr>
  </w:style>
  <w:style w:type="character" w:customStyle="1" w:styleId="ObjetducommentaireCar">
    <w:name w:val="Objet du commentaire Car"/>
    <w:basedOn w:val="CommentaireCar"/>
    <w:link w:val="Objetducommentaire"/>
    <w:uiPriority w:val="99"/>
    <w:semiHidden/>
    <w:rsid w:val="000C5CCB"/>
    <w:rPr>
      <w:b/>
      <w:bCs/>
      <w:sz w:val="20"/>
      <w:szCs w:val="20"/>
    </w:rPr>
  </w:style>
  <w:style w:type="paragraph" w:styleId="Textedebulles">
    <w:name w:val="Balloon Text"/>
    <w:basedOn w:val="Normal"/>
    <w:link w:val="TextedebullesCar"/>
    <w:uiPriority w:val="99"/>
    <w:semiHidden/>
    <w:unhideWhenUsed/>
    <w:rsid w:val="000C5CCB"/>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5C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1690</TotalTime>
  <Pages>1</Pages>
  <Words>381</Words>
  <Characters>2098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dc:creator>
  <cp:keywords/>
  <dc:description/>
  <cp:lastModifiedBy>Camille Piponiot</cp:lastModifiedBy>
  <cp:revision>5</cp:revision>
  <dcterms:created xsi:type="dcterms:W3CDTF">2019-06-12T07:29:00Z</dcterms:created>
  <dcterms:modified xsi:type="dcterms:W3CDTF">2019-06-17T16:03:00Z</dcterms:modified>
</cp:coreProperties>
</file>